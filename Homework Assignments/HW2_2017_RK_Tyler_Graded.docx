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1E01" w14:textId="5001EACE" w:rsidR="00F816C3" w:rsidRPr="00A6175B" w:rsidRDefault="00010873">
      <w:pPr>
        <w:rPr>
          <w:b/>
        </w:rPr>
      </w:pPr>
      <w:bookmarkStart w:id="0" w:name="_GoBack"/>
      <w:bookmarkEnd w:id="0"/>
      <w:r w:rsidRPr="00A6175B">
        <w:rPr>
          <w:b/>
        </w:rPr>
        <w:t>Assignment #2: RNA-</w:t>
      </w:r>
      <w:proofErr w:type="spellStart"/>
      <w:r w:rsidRPr="00A6175B">
        <w:rPr>
          <w:b/>
        </w:rPr>
        <w:t>seq</w:t>
      </w:r>
      <w:proofErr w:type="spellEnd"/>
      <w:r w:rsidRPr="00A6175B">
        <w:rPr>
          <w:b/>
        </w:rPr>
        <w:t xml:space="preserve"> for Gene Expression Analyses</w:t>
      </w:r>
      <w:r w:rsidR="00013D88">
        <w:rPr>
          <w:b/>
        </w:rPr>
        <w:tab/>
      </w:r>
      <w:r w:rsidR="00013D88">
        <w:rPr>
          <w:b/>
        </w:rPr>
        <w:tab/>
        <w:t xml:space="preserve">        P</w:t>
      </w:r>
      <w:r w:rsidR="00A6175B">
        <w:rPr>
          <w:b/>
        </w:rPr>
        <w:t>/BIO 381</w:t>
      </w:r>
    </w:p>
    <w:p w14:paraId="073FDB9B" w14:textId="75DE4596" w:rsidR="00183E3F" w:rsidRDefault="005F5CAF">
      <w:r>
        <w:t>R Kirsten Tyler</w:t>
      </w:r>
    </w:p>
    <w:p w14:paraId="295D2842" w14:textId="77777777" w:rsidR="005F5CAF" w:rsidRDefault="005F5CAF"/>
    <w:p w14:paraId="5C4CB430" w14:textId="4F6C5251" w:rsidR="00FC2EAD" w:rsidRPr="005F5CAF" w:rsidRDefault="005F5CAF">
      <w:pPr>
        <w:rPr>
          <w:b/>
        </w:rPr>
      </w:pPr>
      <w:r w:rsidRPr="005F5CAF">
        <w:rPr>
          <w:b/>
        </w:rPr>
        <w:t>Introduction:</w:t>
      </w:r>
    </w:p>
    <w:p w14:paraId="60089D50" w14:textId="2F200D4E" w:rsidR="00CA3B27" w:rsidRDefault="008C780B" w:rsidP="005F5CAF">
      <w:pPr>
        <w:ind w:firstLine="720"/>
      </w:pPr>
      <w:r>
        <w:t>We</w:t>
      </w:r>
      <w:r w:rsidR="00B81075">
        <w:t xml:space="preserve"> analyze</w:t>
      </w:r>
      <w:r w:rsidR="002D7CAC">
        <w:t>d</w:t>
      </w:r>
      <w:r w:rsidR="00B81075">
        <w:t xml:space="preserve"> RNA-</w:t>
      </w:r>
      <w:proofErr w:type="spellStart"/>
      <w:r w:rsidR="00B30A65">
        <w:t>seq</w:t>
      </w:r>
      <w:proofErr w:type="spellEnd"/>
      <w:r w:rsidR="00B30A65">
        <w:t xml:space="preserve"> </w:t>
      </w:r>
      <w:r>
        <w:t xml:space="preserve">count </w:t>
      </w:r>
      <w:r w:rsidR="00B30A65">
        <w:t xml:space="preserve">data for </w:t>
      </w:r>
      <w:proofErr w:type="spellStart"/>
      <w:r w:rsidR="00B30A65" w:rsidRPr="00B81075">
        <w:rPr>
          <w:i/>
        </w:rPr>
        <w:t>Pisaster</w:t>
      </w:r>
      <w:proofErr w:type="spellEnd"/>
      <w:r w:rsidR="00B30A65" w:rsidRPr="00B81075">
        <w:rPr>
          <w:i/>
        </w:rPr>
        <w:t xml:space="preserve"> </w:t>
      </w:r>
      <w:proofErr w:type="spellStart"/>
      <w:r w:rsidR="00B30A65" w:rsidRPr="008C780B">
        <w:t>ochraceus</w:t>
      </w:r>
      <w:proofErr w:type="spellEnd"/>
      <w:r>
        <w:t xml:space="preserve"> </w:t>
      </w:r>
      <w:r w:rsidRPr="008C780B">
        <w:t>using</w:t>
      </w:r>
      <w:r>
        <w:t xml:space="preserve"> the </w:t>
      </w:r>
      <w:r w:rsidR="00D473C5">
        <w:t>R package</w:t>
      </w:r>
      <w:r>
        <w:t xml:space="preserve"> DESeq</w:t>
      </w:r>
      <w:r w:rsidR="00D473C5">
        <w:t>2</w:t>
      </w:r>
      <w:r>
        <w:t xml:space="preserve"> </w:t>
      </w:r>
      <w:r w:rsidR="00B81075">
        <w:t xml:space="preserve">to </w:t>
      </w:r>
      <w:r w:rsidR="006946B8">
        <w:t>investigate</w:t>
      </w:r>
      <w:r w:rsidR="00B81075">
        <w:t xml:space="preserve"> differential </w:t>
      </w:r>
      <w:r w:rsidR="00B30A65">
        <w:t xml:space="preserve">gene </w:t>
      </w:r>
      <w:r w:rsidR="00B81075">
        <w:t xml:space="preserve">expression </w:t>
      </w:r>
      <w:r w:rsidR="006946B8">
        <w:t xml:space="preserve">patterns </w:t>
      </w:r>
      <w:r w:rsidR="00B30A65">
        <w:t>between healthy individuals</w:t>
      </w:r>
      <w:r w:rsidR="000276EA">
        <w:t xml:space="preserve"> (H)</w:t>
      </w:r>
      <w:r w:rsidR="00B30A65">
        <w:t xml:space="preserve"> and sick individuals </w:t>
      </w:r>
      <w:r w:rsidR="000276EA">
        <w:t xml:space="preserve">(S) </w:t>
      </w:r>
      <w:r w:rsidR="00B30A65">
        <w:t>showing signs of sea star wasting disease (SSWD) in two locations (intertidal and subtidal)</w:t>
      </w:r>
      <w:r w:rsidR="006946B8">
        <w:t xml:space="preserve"> of the Monterey, California coastline</w:t>
      </w:r>
      <w:r w:rsidR="00B30A65">
        <w:t>.</w:t>
      </w:r>
    </w:p>
    <w:p w14:paraId="2ACDF332" w14:textId="1D5B7D9C" w:rsidR="005F5CAF" w:rsidRPr="005F5CAF" w:rsidRDefault="005F5CAF" w:rsidP="005F5CAF">
      <w:pPr>
        <w:rPr>
          <w:b/>
        </w:rPr>
      </w:pPr>
      <w:r w:rsidRPr="005F5CAF">
        <w:rPr>
          <w:b/>
        </w:rPr>
        <w:t>Methods:</w:t>
      </w:r>
    </w:p>
    <w:p w14:paraId="129E243A" w14:textId="5AE1EB7F" w:rsidR="00FE26B9" w:rsidRDefault="00FE26B9" w:rsidP="00FE26B9">
      <w:pPr>
        <w:ind w:firstLine="720"/>
      </w:pPr>
      <w:r>
        <w:t xml:space="preserve">The epidermal tissue of </w:t>
      </w:r>
      <w:r w:rsidRPr="00851951">
        <w:rPr>
          <w:i/>
        </w:rPr>
        <w:t xml:space="preserve">P. </w:t>
      </w:r>
      <w:proofErr w:type="spellStart"/>
      <w:r w:rsidRPr="00851951">
        <w:rPr>
          <w:i/>
        </w:rPr>
        <w:t>ochraceus</w:t>
      </w:r>
      <w:proofErr w:type="spellEnd"/>
      <w:r>
        <w:t xml:space="preserve"> sea stars was obtained and mRNA </w:t>
      </w:r>
      <w:commentRangeStart w:id="1"/>
      <w:r>
        <w:t>was</w:t>
      </w:r>
      <w:commentRangeEnd w:id="1"/>
      <w:r w:rsidR="00F84182">
        <w:rPr>
          <w:rStyle w:val="CommentReference"/>
        </w:rPr>
        <w:commentReference w:id="1"/>
      </w:r>
      <w:r>
        <w:t xml:space="preserve"> extracted. A library was prepared, then sequenced using Illumina. The raw data was </w:t>
      </w:r>
      <w:commentRangeStart w:id="2"/>
      <w:r>
        <w:t>trimmed</w:t>
      </w:r>
      <w:commentRangeEnd w:id="2"/>
      <w:r w:rsidR="00A718E7">
        <w:rPr>
          <w:rStyle w:val="CommentReference"/>
        </w:rPr>
        <w:commentReference w:id="2"/>
      </w:r>
      <w:r>
        <w:t xml:space="preserve"> and cleaned using </w:t>
      </w:r>
      <w:proofErr w:type="spellStart"/>
      <w:r>
        <w:t>FastQC</w:t>
      </w:r>
      <w:proofErr w:type="spellEnd"/>
      <w:r>
        <w:t xml:space="preserve">, then the reads were mapped to a reference transcriptome and loci were predicted using Trinity. </w:t>
      </w:r>
    </w:p>
    <w:p w14:paraId="22CA4481" w14:textId="3557C0ED" w:rsidR="00160D08" w:rsidRDefault="00CA3B27" w:rsidP="005F5CAF">
      <w:pPr>
        <w:ind w:firstLine="720"/>
      </w:pPr>
      <w:r>
        <w:t xml:space="preserve">The package </w:t>
      </w:r>
      <w:r w:rsidR="00D473C5">
        <w:t xml:space="preserve">DESeq2 uses negative binomial generalized linear models to </w:t>
      </w:r>
      <w:r>
        <w:t xml:space="preserve">compare </w:t>
      </w:r>
      <w:commentRangeStart w:id="3"/>
      <w:r>
        <w:t xml:space="preserve">mRNA expression levels </w:t>
      </w:r>
      <w:commentRangeEnd w:id="3"/>
      <w:r w:rsidR="00A56A59">
        <w:rPr>
          <w:rStyle w:val="CommentReference"/>
        </w:rPr>
        <w:commentReference w:id="3"/>
      </w:r>
      <w:r>
        <w:t xml:space="preserve">between sample groups and locations to infer genetic differences that may be relevant to </w:t>
      </w:r>
      <w:r w:rsidR="00832E3E">
        <w:t>our study</w:t>
      </w:r>
      <w:r>
        <w:t xml:space="preserve">. </w:t>
      </w:r>
      <w:r w:rsidR="0036433F">
        <w:t>Our RNA-</w:t>
      </w:r>
      <w:proofErr w:type="spellStart"/>
      <w:r w:rsidR="0036433F">
        <w:t>seq</w:t>
      </w:r>
      <w:proofErr w:type="spellEnd"/>
      <w:r w:rsidR="0036433F">
        <w:t xml:space="preserve"> </w:t>
      </w:r>
      <w:r w:rsidR="00E845AF">
        <w:t xml:space="preserve">count </w:t>
      </w:r>
      <w:r w:rsidR="0036433F">
        <w:t xml:space="preserve">data </w:t>
      </w:r>
      <w:r w:rsidR="00053BD2">
        <w:t>was</w:t>
      </w:r>
      <w:r w:rsidR="0036433F">
        <w:t xml:space="preserve"> organized in a table</w:t>
      </w:r>
      <w:r w:rsidR="00E845AF">
        <w:t xml:space="preserve"> to show the </w:t>
      </w:r>
      <w:r w:rsidR="00AC71EA">
        <w:t>exons of</w:t>
      </w:r>
      <w:r w:rsidR="00E845AF">
        <w:t xml:space="preserve"> each gene</w:t>
      </w:r>
      <w:r w:rsidR="00AC71EA">
        <w:t xml:space="preserve"> by row</w:t>
      </w:r>
      <w:r w:rsidR="00E845AF">
        <w:t xml:space="preserve"> for each </w:t>
      </w:r>
      <w:r w:rsidR="00FE26B9">
        <w:t>sample</w:t>
      </w:r>
      <w:r w:rsidR="00E845AF">
        <w:t xml:space="preserve">. </w:t>
      </w:r>
      <w:r w:rsidR="00A623BE">
        <w:t xml:space="preserve">By assigning </w:t>
      </w:r>
      <w:r w:rsidR="00E845AF">
        <w:t>design formula</w:t>
      </w:r>
      <w:r w:rsidR="00A623BE">
        <w:t>s</w:t>
      </w:r>
      <w:r w:rsidR="00E845AF">
        <w:t xml:space="preserve">, we </w:t>
      </w:r>
      <w:r w:rsidR="00053BD2">
        <w:t xml:space="preserve">chose </w:t>
      </w:r>
      <w:r w:rsidR="00E845AF">
        <w:t xml:space="preserve">the </w:t>
      </w:r>
      <w:r w:rsidR="00AC71EA">
        <w:t xml:space="preserve">explanatory and controlling </w:t>
      </w:r>
      <w:r w:rsidR="00E845AF">
        <w:t xml:space="preserve">variables that </w:t>
      </w:r>
      <w:r w:rsidR="00053BD2">
        <w:t>were</w:t>
      </w:r>
      <w:r w:rsidR="00E845AF">
        <w:t xml:space="preserve"> included in our model</w:t>
      </w:r>
      <w:r w:rsidR="00A623BE">
        <w:t>s</w:t>
      </w:r>
      <w:r w:rsidR="00AC71EA">
        <w:t xml:space="preserve"> (with the last variable defaulting to represent the main effect of </w:t>
      </w:r>
      <w:commentRangeStart w:id="4"/>
      <w:r w:rsidR="00AC71EA">
        <w:t>the</w:t>
      </w:r>
      <w:commentRangeEnd w:id="4"/>
      <w:r w:rsidR="00A56A59">
        <w:rPr>
          <w:rStyle w:val="CommentReference"/>
        </w:rPr>
        <w:commentReference w:id="4"/>
      </w:r>
      <w:r w:rsidR="00AC71EA">
        <w:t xml:space="preserve"> model)</w:t>
      </w:r>
      <w:r w:rsidR="00E845AF">
        <w:t>.</w:t>
      </w:r>
      <w:r w:rsidR="00AC71EA">
        <w:t xml:space="preserve"> </w:t>
      </w:r>
      <w:r w:rsidR="00FE26B9">
        <w:t>We then</w:t>
      </w:r>
      <w:r w:rsidR="00AC71EA">
        <w:t xml:space="preserve"> visualize</w:t>
      </w:r>
      <w:r w:rsidR="00A623BE">
        <w:t>d</w:t>
      </w:r>
      <w:r w:rsidR="00AC71EA">
        <w:t xml:space="preserve"> the </w:t>
      </w:r>
      <w:commentRangeStart w:id="5"/>
      <w:r w:rsidR="0067087C">
        <w:t xml:space="preserve">log2 fold changes </w:t>
      </w:r>
      <w:commentRangeEnd w:id="5"/>
      <w:r w:rsidR="00806F65">
        <w:rPr>
          <w:rStyle w:val="CommentReference"/>
        </w:rPr>
        <w:commentReference w:id="5"/>
      </w:r>
      <w:r w:rsidR="00CB640D">
        <w:t>of expressed genes corresponding to</w:t>
      </w:r>
      <w:r w:rsidR="00A623BE">
        <w:t xml:space="preserve"> </w:t>
      </w:r>
      <w:r w:rsidR="00CB640D">
        <w:t>given variable</w:t>
      </w:r>
      <w:r w:rsidR="00A623BE">
        <w:t>s</w:t>
      </w:r>
      <w:r w:rsidR="00213E2B">
        <w:t>.</w:t>
      </w:r>
    </w:p>
    <w:p w14:paraId="59EE9C2B" w14:textId="31E9F6F0" w:rsidR="005F5CAF" w:rsidRPr="005F5CAF" w:rsidRDefault="005F5CAF" w:rsidP="005F5CAF">
      <w:pPr>
        <w:rPr>
          <w:b/>
        </w:rPr>
      </w:pPr>
      <w:r w:rsidRPr="005F5CAF">
        <w:rPr>
          <w:b/>
        </w:rPr>
        <w:t>Analysis:</w:t>
      </w:r>
    </w:p>
    <w:p w14:paraId="2750203B" w14:textId="48308815" w:rsidR="005356EF" w:rsidRPr="005356EF" w:rsidRDefault="00FE6A97" w:rsidP="005F5CAF">
      <w:pPr>
        <w:ind w:firstLine="720"/>
      </w:pPr>
      <w:r>
        <w:t>The models were set up in DESeq2</w:t>
      </w:r>
      <w:r w:rsidR="005356EF">
        <w:t xml:space="preserve"> (</w:t>
      </w:r>
      <w:commentRangeStart w:id="6"/>
      <w:r w:rsidR="005356EF">
        <w:t>see</w:t>
      </w:r>
      <w:commentRangeEnd w:id="6"/>
      <w:r w:rsidR="009F4E53">
        <w:rPr>
          <w:rStyle w:val="CommentReference"/>
        </w:rPr>
        <w:commentReference w:id="6"/>
      </w:r>
      <w:r w:rsidR="005356EF">
        <w:t xml:space="preserve"> </w:t>
      </w:r>
      <w:hyperlink r:id="rId7" w:history="1">
        <w:r w:rsidR="00A40DB3" w:rsidRPr="009F0F50">
          <w:rPr>
            <w:rStyle w:val="Hyperlink"/>
          </w:rPr>
          <w:t>https://github.com/rkirstentyler/Ecological-Genomics-PBIO381/blob/master/DESeq_HW2_RKT.Rmd</w:t>
        </w:r>
      </w:hyperlink>
      <w:r w:rsidR="00A40DB3">
        <w:t xml:space="preserve"> for </w:t>
      </w:r>
      <w:proofErr w:type="spellStart"/>
      <w:r w:rsidR="00A40DB3">
        <w:t>R</w:t>
      </w:r>
      <w:r w:rsidR="000D0576">
        <w:t>md</w:t>
      </w:r>
      <w:proofErr w:type="spellEnd"/>
      <w:r w:rsidR="00A40DB3">
        <w:t xml:space="preserve"> file with code)</w:t>
      </w:r>
      <w:r>
        <w:t xml:space="preserve"> to compare gene expression in two ways: first, </w:t>
      </w:r>
      <w:r w:rsidR="00F71BA5">
        <w:t>we looked at the effect of health, controlling fo</w:t>
      </w:r>
      <w:r w:rsidR="005356EF">
        <w:t xml:space="preserve">r location. </w:t>
      </w:r>
      <w:r w:rsidR="00F71BA5">
        <w:t xml:space="preserve">Then, we chose to compare health status between the two locations using a “group design” in DESeq2. To help focus on a subset of the data, we pasted together the different variables of interest </w:t>
      </w:r>
      <w:r w:rsidR="005356EF">
        <w:t>into a group. Then, after running the model, we</w:t>
      </w:r>
      <w:r w:rsidR="00F71BA5">
        <w:t xml:space="preserve"> used the contrast statement to parse out </w:t>
      </w:r>
      <w:r w:rsidR="005356EF">
        <w:t xml:space="preserve">and compare </w:t>
      </w:r>
      <w:r w:rsidR="00F71BA5">
        <w:t xml:space="preserve">specific </w:t>
      </w:r>
      <w:r w:rsidR="005356EF">
        <w:t xml:space="preserve">variables in the results. </w:t>
      </w:r>
      <w:r w:rsidR="005F5CAF">
        <w:t>Summary tables and plots were created to visualize the results.</w:t>
      </w:r>
    </w:p>
    <w:p w14:paraId="1508CCE9" w14:textId="003F0FA4" w:rsidR="00CA5F8E" w:rsidRPr="005F5CAF" w:rsidRDefault="005F5CAF" w:rsidP="00786181">
      <w:pPr>
        <w:rPr>
          <w:b/>
        </w:rPr>
      </w:pPr>
      <w:r w:rsidRPr="005F5CAF">
        <w:rPr>
          <w:b/>
        </w:rPr>
        <w:t>Results:</w:t>
      </w:r>
    </w:p>
    <w:p w14:paraId="2D57114A" w14:textId="6C4340E4" w:rsidR="005F5CAF" w:rsidRDefault="005F5CAF" w:rsidP="005F5CAF">
      <w:pPr>
        <w:ind w:firstLine="720"/>
      </w:pPr>
      <w:r>
        <w:t xml:space="preserve">After running the models to explore differentially expressed genes in </w:t>
      </w:r>
      <w:r w:rsidR="000276EA">
        <w:t>S</w:t>
      </w:r>
      <w:r>
        <w:t xml:space="preserve"> and </w:t>
      </w:r>
      <w:r w:rsidR="000276EA">
        <w:t>H individuals</w:t>
      </w:r>
      <w:r>
        <w:t xml:space="preserve">, </w:t>
      </w:r>
      <w:commentRangeStart w:id="7"/>
      <w:r>
        <w:t>some very surprising and interesting findings resulted</w:t>
      </w:r>
      <w:commentRangeEnd w:id="7"/>
      <w:r w:rsidR="00F03C23">
        <w:rPr>
          <w:rStyle w:val="CommentReference"/>
        </w:rPr>
        <w:commentReference w:id="7"/>
      </w:r>
      <w:r>
        <w:t xml:space="preserve">. </w:t>
      </w:r>
      <w:commentRangeStart w:id="8"/>
      <w:r>
        <w:t xml:space="preserve">Model 1 focused on the contrast in gene expression between </w:t>
      </w:r>
      <w:r w:rsidR="000276EA">
        <w:t>H</w:t>
      </w:r>
      <w:r>
        <w:t xml:space="preserve"> and </w:t>
      </w:r>
      <w:r w:rsidR="000276EA">
        <w:t>S</w:t>
      </w:r>
      <w:r>
        <w:t xml:space="preserve"> in the entire data set, controlling for location. </w:t>
      </w:r>
      <w:commentRangeEnd w:id="8"/>
      <w:r w:rsidR="00F03C23">
        <w:rPr>
          <w:rStyle w:val="CommentReference"/>
        </w:rPr>
        <w:commentReference w:id="8"/>
      </w:r>
      <w:r>
        <w:t xml:space="preserve">We found more genes differentially expressed in </w:t>
      </w:r>
      <w:r w:rsidR="000276EA">
        <w:t>S</w:t>
      </w:r>
      <w:r>
        <w:t xml:space="preserve"> than </w:t>
      </w:r>
      <w:r w:rsidR="000276EA">
        <w:t>H</w:t>
      </w:r>
      <w:del w:id="9" w:author="Andrew Nguyen" w:date="2017-03-20T22:03:00Z">
        <w:r w:rsidDel="00F03C23">
          <w:delText>, overall</w:delText>
        </w:r>
      </w:del>
      <w:r>
        <w:t xml:space="preserve">. There were 209 genes more highly expressed in </w:t>
      </w:r>
      <w:r w:rsidR="000276EA">
        <w:t>S</w:t>
      </w:r>
      <w:r>
        <w:t xml:space="preserve"> and there are 65 genes that are more highly expressed in </w:t>
      </w:r>
      <w:r w:rsidR="000276EA">
        <w:t>H</w:t>
      </w:r>
      <w:r>
        <w:t xml:space="preserve">. </w:t>
      </w:r>
      <w:r w:rsidR="00AF222F">
        <w:t>In figure 1, we highlight an example of a gene showing this trend.</w:t>
      </w:r>
      <w:r w:rsidR="00992C4A">
        <w:t xml:space="preserve"> Figure 2 is a summary of the results from this model.</w:t>
      </w:r>
    </w:p>
    <w:p w14:paraId="366F8477" w14:textId="1C774223" w:rsidR="000276EA" w:rsidRDefault="005F5CAF" w:rsidP="000276EA">
      <w:pPr>
        <w:ind w:firstLine="720"/>
      </w:pPr>
      <w:r>
        <w:t xml:space="preserve">Model 2 </w:t>
      </w:r>
      <w:r w:rsidR="00186FA8">
        <w:t xml:space="preserve">(summaries in figures 3 and 4) </w:t>
      </w:r>
      <w:r>
        <w:t>explored</w:t>
      </w:r>
      <w:r w:rsidR="000276EA">
        <w:t xml:space="preserve"> differential expression of S and H between locations. We found a large difference between intertidal and subtidal expression levels. In the intertidal location, we found 237 genes that were differentially expressed in S and 58 genes that were differentially expressed in H. This is a stark difference from what was found in the subtidal location. Only 7 genes were differentially expressed in S and 31 genes were differentially expressed in H in the subtidal location.</w:t>
      </w:r>
    </w:p>
    <w:p w14:paraId="208DE451" w14:textId="29946108" w:rsidR="000276EA" w:rsidRDefault="000276EA" w:rsidP="000276EA">
      <w:pPr>
        <w:ind w:firstLine="720"/>
      </w:pPr>
      <w:r>
        <w:t>Between the two models, a trend is visible in that S had more differentially expressed genes than healthy individuals</w:t>
      </w:r>
      <w:r w:rsidR="00AD027A">
        <w:t xml:space="preserve"> (see figure 1 for an example of this trend)</w:t>
      </w:r>
      <w:r>
        <w:t xml:space="preserve">. </w:t>
      </w:r>
      <w:commentRangeStart w:id="10"/>
      <w:r>
        <w:t xml:space="preserve">The </w:t>
      </w:r>
      <w:r w:rsidR="004C0DE4">
        <w:t xml:space="preserve">most interesting finding, </w:t>
      </w:r>
      <w:commentRangeEnd w:id="10"/>
      <w:r w:rsidR="00F03C23">
        <w:rPr>
          <w:rStyle w:val="CommentReference"/>
        </w:rPr>
        <w:commentReference w:id="10"/>
      </w:r>
      <w:r w:rsidR="004C0DE4">
        <w:t>however,</w:t>
      </w:r>
      <w:r>
        <w:t xml:space="preserve"> was in the number of </w:t>
      </w:r>
      <w:r w:rsidR="004C0DE4">
        <w:t>differentially expressed genes in</w:t>
      </w:r>
      <w:r>
        <w:t xml:space="preserve"> S between locations. There </w:t>
      </w:r>
      <w:r w:rsidR="004C0DE4">
        <w:t>were</w:t>
      </w:r>
      <w:r>
        <w:t xml:space="preserve"> far more genes differentially expressed in S</w:t>
      </w:r>
      <w:r w:rsidR="004C0DE4">
        <w:t xml:space="preserve"> of</w:t>
      </w:r>
      <w:r>
        <w:t xml:space="preserve"> the intertidal location</w:t>
      </w:r>
      <w:r w:rsidR="004C0DE4">
        <w:t xml:space="preserve"> than in the S of the subtidal location</w:t>
      </w:r>
      <w:r>
        <w:t>.</w:t>
      </w:r>
    </w:p>
    <w:p w14:paraId="18B28E14" w14:textId="329EECA6" w:rsidR="00AD027A" w:rsidRDefault="00186FA8" w:rsidP="00DB5FBD">
      <w:pPr>
        <w:tabs>
          <w:tab w:val="left" w:pos="4227"/>
        </w:tabs>
        <w:ind w:left="-720" w:firstLine="720"/>
      </w:pPr>
      <w:r w:rsidRPr="00D32A4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21977" wp14:editId="0D07737D">
                <wp:simplePos x="0" y="0"/>
                <wp:positionH relativeFrom="column">
                  <wp:posOffset>1462405</wp:posOffset>
                </wp:positionH>
                <wp:positionV relativeFrom="paragraph">
                  <wp:posOffset>2416810</wp:posOffset>
                </wp:positionV>
                <wp:extent cx="4110990" cy="396240"/>
                <wp:effectExtent l="0" t="0" r="3810" b="10160"/>
                <wp:wrapThrough wrapText="bothSides">
                  <wp:wrapPolygon edited="0">
                    <wp:start x="0" y="0"/>
                    <wp:lineTo x="0" y="20769"/>
                    <wp:lineTo x="21487" y="20769"/>
                    <wp:lineTo x="2148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990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966FF" w14:textId="01785535" w:rsidR="00AF222F" w:rsidRDefault="00AF222F" w:rsidP="00AF22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Taking a closer look at a </w:t>
                            </w:r>
                            <w:r w:rsidRPr="001B1EA6">
                              <w:t>differentially expressed</w:t>
                            </w:r>
                            <w:r>
                              <w:rPr>
                                <w:noProof/>
                              </w:rPr>
                              <w:t xml:space="preserve"> gene</w:t>
                            </w:r>
                            <w:r w:rsidR="00AD027A">
                              <w:rPr>
                                <w:noProof/>
                              </w:rPr>
                              <w:t xml:space="preserve"> between locations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15pt;margin-top:190.3pt;width:323.7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" stroked="f">
                <v:textbox inset="0,0,0,0">
                  <w:txbxContent>
                    <w:p w14:paraId="2BC966FF" w14:textId="01785535" w:rsidR="00AF222F" w:rsidRDefault="00AF222F" w:rsidP="00AF22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6F65">
                        <w:fldChar w:fldCharType="begin"/>
                      </w:r>
                      <w:r w:rsidR="00806F65">
                        <w:instrText xml:space="preserve"> SEQ Figure \* ARABIC </w:instrText>
                      </w:r>
                      <w:r w:rsidR="00806F6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06F65">
                        <w:rPr>
                          <w:noProof/>
                        </w:rPr>
                        <w:fldChar w:fldCharType="end"/>
                      </w:r>
                      <w:r>
                        <w:t xml:space="preserve">: Taking a closer look at a </w:t>
                      </w:r>
                      <w:r w:rsidRPr="001B1EA6">
                        <w:t>differentially expressed</w:t>
                      </w:r>
                      <w:r>
                        <w:rPr>
                          <w:noProof/>
                        </w:rPr>
                        <w:t xml:space="preserve"> gene</w:t>
                      </w:r>
                      <w:r w:rsidR="00AD027A">
                        <w:rPr>
                          <w:noProof/>
                        </w:rPr>
                        <w:t xml:space="preserve"> between locations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2A4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F060AD" wp14:editId="77984981">
            <wp:simplePos x="0" y="0"/>
            <wp:positionH relativeFrom="margin">
              <wp:posOffset>1466850</wp:posOffset>
            </wp:positionH>
            <wp:positionV relativeFrom="paragraph">
              <wp:posOffset>234950</wp:posOffset>
            </wp:positionV>
            <wp:extent cx="3466465" cy="2141220"/>
            <wp:effectExtent l="25400" t="25400" r="13335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4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A40" w:rsidRPr="00D32A40">
        <w:rPr>
          <w:b/>
        </w:rPr>
        <w:t>Figure</w:t>
      </w:r>
      <w:r w:rsidR="00D32A40">
        <w:rPr>
          <w:b/>
        </w:rPr>
        <w:t>s:</w:t>
      </w:r>
    </w:p>
    <w:p w14:paraId="58B0B865" w14:textId="77777777" w:rsidR="00AD027A" w:rsidRDefault="00AD027A" w:rsidP="00186FA8">
      <w:pPr>
        <w:keepNext/>
        <w:jc w:val="center"/>
      </w:pPr>
      <w:r>
        <w:rPr>
          <w:noProof/>
        </w:rPr>
        <w:drawing>
          <wp:inline distT="0" distB="0" distL="0" distR="0" wp14:anchorId="39B8F98D" wp14:editId="7E171336">
            <wp:extent cx="2419678" cy="1120563"/>
            <wp:effectExtent l="25400" t="2540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 1 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26" cy="114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7A7" wp14:editId="3EC6BA72">
            <wp:extent cx="2423160" cy="1125039"/>
            <wp:effectExtent l="25400" t="25400" r="1524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 2int summ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25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F0D99" w14:textId="581C596E" w:rsidR="00B33FDA" w:rsidRDefault="00186FA8" w:rsidP="00186FA8">
      <w:pPr>
        <w:pStyle w:val="Caption"/>
        <w:ind w:firstLine="720"/>
      </w:pPr>
      <w:r>
        <w:t xml:space="preserve">  </w:t>
      </w:r>
      <w:r w:rsidR="00C05099">
        <w:t xml:space="preserve">         </w:t>
      </w:r>
      <w:r w:rsidR="00AD027A">
        <w:t xml:space="preserve">Figure </w:t>
      </w:r>
      <w:commentRangeStart w:id="11"/>
      <w:r w:rsidR="00806F65">
        <w:fldChar w:fldCharType="begin"/>
      </w:r>
      <w:r w:rsidR="00806F65">
        <w:instrText xml:space="preserve"> SEQ Figure \* ARABIC </w:instrText>
      </w:r>
      <w:r w:rsidR="00806F65">
        <w:fldChar w:fldCharType="separate"/>
      </w:r>
      <w:r>
        <w:rPr>
          <w:noProof/>
        </w:rPr>
        <w:t>2</w:t>
      </w:r>
      <w:r w:rsidR="00806F65">
        <w:rPr>
          <w:noProof/>
        </w:rPr>
        <w:fldChar w:fldCharType="end"/>
      </w:r>
      <w:r w:rsidR="00AD027A">
        <w:t>: Summary o</w:t>
      </w:r>
      <w:r>
        <w:t>f model 1.</w:t>
      </w:r>
      <w:r>
        <w:tab/>
      </w:r>
      <w:commentRangeEnd w:id="11"/>
      <w:r w:rsidR="001A3B9E">
        <w:rPr>
          <w:rStyle w:val="CommentReference"/>
          <w:i w:val="0"/>
          <w:iCs w:val="0"/>
          <w:color w:val="auto"/>
        </w:rPr>
        <w:commentReference w:id="11"/>
      </w:r>
      <w:r>
        <w:tab/>
      </w:r>
      <w:r w:rsidR="00C05099">
        <w:tab/>
      </w:r>
      <w:r>
        <w:t xml:space="preserve"> Figure </w:t>
      </w:r>
      <w:r w:rsidR="005619FE">
        <w:fldChar w:fldCharType="begin"/>
      </w:r>
      <w:r w:rsidR="005619FE">
        <w:instrText xml:space="preserve"> SEQ Figure \* ARABIC </w:instrText>
      </w:r>
      <w:r w:rsidR="005619FE">
        <w:fldChar w:fldCharType="separate"/>
      </w:r>
      <w:r>
        <w:rPr>
          <w:noProof/>
        </w:rPr>
        <w:t>3</w:t>
      </w:r>
      <w:r w:rsidR="005619FE">
        <w:rPr>
          <w:noProof/>
        </w:rPr>
        <w:fldChar w:fldCharType="end"/>
      </w:r>
      <w:r>
        <w:t>: Summary of model 2, intertidal comparison.</w:t>
      </w:r>
    </w:p>
    <w:p w14:paraId="1B653D70" w14:textId="77777777" w:rsidR="00186FA8" w:rsidRDefault="00186FA8" w:rsidP="00186FA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BF9B828" wp14:editId="43CA5591">
            <wp:extent cx="2505456" cy="1125280"/>
            <wp:effectExtent l="25400" t="25400" r="3492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 2sub 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12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24A1E" w14:textId="752BAED9" w:rsidR="00B33FDA" w:rsidRDefault="00186FA8" w:rsidP="00186FA8">
      <w:pPr>
        <w:pStyle w:val="Caption"/>
        <w:ind w:firstLine="72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Summary of model 2, subtidal </w:t>
      </w:r>
      <w:commentRangeStart w:id="12"/>
      <w:r>
        <w:t>comparison</w:t>
      </w:r>
      <w:commentRangeEnd w:id="12"/>
      <w:r w:rsidR="00CC37D2">
        <w:rPr>
          <w:rStyle w:val="CommentReference"/>
          <w:i w:val="0"/>
          <w:iCs w:val="0"/>
          <w:color w:val="auto"/>
        </w:rPr>
        <w:commentReference w:id="12"/>
      </w:r>
    </w:p>
    <w:p w14:paraId="06F21C05" w14:textId="71A3540F" w:rsidR="00B33FDA" w:rsidRPr="00186FA8" w:rsidRDefault="00186FA8" w:rsidP="00D32A40">
      <w:pPr>
        <w:pStyle w:val="ListParagraph"/>
        <w:ind w:left="0"/>
        <w:rPr>
          <w:b/>
        </w:rPr>
      </w:pPr>
      <w:r w:rsidRPr="00186FA8">
        <w:rPr>
          <w:b/>
        </w:rPr>
        <w:t>Discussion:</w:t>
      </w:r>
    </w:p>
    <w:p w14:paraId="64569447" w14:textId="751BC377" w:rsidR="00186FA8" w:rsidRDefault="00186FA8" w:rsidP="00D32A40">
      <w:pPr>
        <w:pStyle w:val="ListParagraph"/>
        <w:ind w:left="0"/>
      </w:pPr>
      <w:r>
        <w:tab/>
      </w:r>
      <w:r w:rsidR="007C724B">
        <w:t>We found</w:t>
      </w:r>
      <w:r>
        <w:t xml:space="preserve"> increased expression of genes </w:t>
      </w:r>
      <w:r w:rsidR="007C724B">
        <w:t>in S in the intertidal location</w:t>
      </w:r>
      <w:ins w:id="13" w:author="Andrew Nguyen" w:date="2017-03-20T22:05:00Z">
        <w:r w:rsidR="00F03C23">
          <w:t xml:space="preserve">. </w:t>
        </w:r>
      </w:ins>
      <w:del w:id="14" w:author="Andrew Nguyen" w:date="2017-03-20T22:05:00Z">
        <w:r w:rsidR="007C724B" w:rsidDel="00F03C23">
          <w:delText xml:space="preserve"> but this result does not tell us why.</w:delText>
        </w:r>
        <w:r w:rsidDel="00F03C23">
          <w:delText xml:space="preserve"> </w:delText>
        </w:r>
      </w:del>
      <w:r w:rsidR="007C724B">
        <w:t xml:space="preserve">Perhaps there are genes </w:t>
      </w:r>
      <w:commentRangeStart w:id="15"/>
      <w:r w:rsidR="007C724B">
        <w:t>associated with immune response that are expressed when a sea star is sick</w:t>
      </w:r>
      <w:commentRangeEnd w:id="15"/>
      <w:r w:rsidR="00F03C23">
        <w:rPr>
          <w:rStyle w:val="CommentReference"/>
        </w:rPr>
        <w:commentReference w:id="15"/>
      </w:r>
      <w:r w:rsidR="007C724B">
        <w:t xml:space="preserve">. This would explain the overall difference of S vs. H but it doesn’t explain the intertidal finding. Are there just more sick sea stars (or </w:t>
      </w:r>
      <w:commentRangeStart w:id="16"/>
      <w:r w:rsidR="007C724B">
        <w:t xml:space="preserve">sicker?) in the intertidal zone? </w:t>
      </w:r>
      <w:commentRangeEnd w:id="16"/>
      <w:r w:rsidR="00F03C23">
        <w:rPr>
          <w:rStyle w:val="CommentReference"/>
        </w:rPr>
        <w:commentReference w:id="16"/>
      </w:r>
      <w:r w:rsidR="007C724B">
        <w:t>The</w:t>
      </w:r>
      <w:commentRangeStart w:id="17"/>
      <w:r w:rsidR="007C724B">
        <w:t xml:space="preserve">re may be positive selection for immune-related genes in the intertidal zone, causing sea stars located there (and their offspring) to have more genes that code for immune response. </w:t>
      </w:r>
      <w:commentRangeEnd w:id="17"/>
      <w:r w:rsidR="00F03C23">
        <w:rPr>
          <w:rStyle w:val="CommentReference"/>
        </w:rPr>
        <w:commentReference w:id="17"/>
      </w:r>
    </w:p>
    <w:p w14:paraId="38D9ADD3" w14:textId="4820D798" w:rsidR="00B3745F" w:rsidRDefault="00FE26B9" w:rsidP="00D32A40">
      <w:pPr>
        <w:pStyle w:val="ListParagraph"/>
        <w:ind w:left="0"/>
      </w:pPr>
      <w:r>
        <w:tab/>
        <w:t>Future studies should</w:t>
      </w:r>
      <w:r w:rsidR="007C724B">
        <w:t xml:space="preserve"> investigate the </w:t>
      </w:r>
      <w:r w:rsidR="00767792">
        <w:t>physical functions</w:t>
      </w:r>
      <w:r w:rsidR="007C724B">
        <w:t xml:space="preserve"> that</w:t>
      </w:r>
      <w:r w:rsidR="00767792">
        <w:t xml:space="preserve"> these </w:t>
      </w:r>
      <w:r w:rsidR="007C724B">
        <w:t xml:space="preserve">differentially expressed </w:t>
      </w:r>
      <w:r w:rsidR="00767792">
        <w:t xml:space="preserve">genes provide for the </w:t>
      </w:r>
      <w:r w:rsidR="007C724B">
        <w:t xml:space="preserve">organism. Also, are sea stars found in the intertidal location genetically different than those found in the subtidal location? This </w:t>
      </w:r>
      <w:r>
        <w:t>research</w:t>
      </w:r>
      <w:r w:rsidR="007C724B">
        <w:t xml:space="preserve"> has provided us wi</w:t>
      </w:r>
      <w:r>
        <w:t>th new tools to further explore SSWD – a pathogen that is destroying sea star populations globally.</w:t>
      </w:r>
    </w:p>
    <w:p w14:paraId="1D87502B" w14:textId="77777777" w:rsidR="0069031F" w:rsidRDefault="0069031F" w:rsidP="00D32A40">
      <w:pPr>
        <w:pStyle w:val="ListParagraph"/>
        <w:ind w:left="0"/>
      </w:pPr>
    </w:p>
    <w:p w14:paraId="6B1B3252" w14:textId="77777777" w:rsidR="0069031F" w:rsidRDefault="0069031F" w:rsidP="00D32A40">
      <w:pPr>
        <w:pStyle w:val="ListParagraph"/>
        <w:ind w:left="0"/>
      </w:pPr>
    </w:p>
    <w:p w14:paraId="277A5CE1" w14:textId="77777777" w:rsidR="0069031F" w:rsidRDefault="0069031F" w:rsidP="00D32A40">
      <w:pPr>
        <w:pStyle w:val="ListParagraph"/>
        <w:ind w:left="0"/>
      </w:pPr>
    </w:p>
    <w:p w14:paraId="1C49F1E4" w14:textId="77777777" w:rsidR="0069031F" w:rsidRDefault="0069031F" w:rsidP="00D32A40">
      <w:pPr>
        <w:pStyle w:val="ListParagraph"/>
        <w:ind w:left="0"/>
      </w:pPr>
    </w:p>
    <w:p w14:paraId="6C93D5E5" w14:textId="52ABF85B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Code on </w:t>
      </w:r>
      <w:proofErr w:type="spellStart"/>
      <w:proofErr w:type="gramStart"/>
      <w:r w:rsidRPr="0069031F">
        <w:t>github</w:t>
      </w:r>
      <w:proofErr w:type="spellEnd"/>
      <w:r w:rsidRPr="0069031F">
        <w:t xml:space="preserve"> :</w:t>
      </w:r>
      <w:proofErr w:type="gramEnd"/>
      <w:r w:rsidRPr="0069031F">
        <w:t xml:space="preserve">  </w:t>
      </w:r>
      <w:ins w:id="18" w:author="Andrew Nguyen" w:date="2017-03-18T16:14:00Z">
        <w:r w:rsidR="009D07FE">
          <w:t>1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7E819CA9" w14:textId="3B557D6D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Clear statement of objective (1 sentence).    </w:t>
      </w:r>
      <w:ins w:id="19" w:author="Andrew Nguyen" w:date="2017-03-18T16:15:00Z">
        <w:r w:rsidR="00CC37D2">
          <w:t>1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4D6403F1" w14:textId="59B980D5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Conceptual background on what the analysis does (2-3 sentences).   </w:t>
      </w:r>
      <w:ins w:id="20" w:author="Andrew Nguyen" w:date="2017-03-18T16:15:00Z">
        <w:r w:rsidR="00CC37D2">
          <w:t>1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10F81AD5" w14:textId="3C905B19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Verbal description of the mechanics of the pipeline (3-4 sentences).   </w:t>
      </w:r>
      <w:ins w:id="21" w:author="Andrew Nguyen" w:date="2017-03-18T16:15:00Z">
        <w:r w:rsidR="00CC37D2">
          <w:t>1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192A0E89" w14:textId="26942F1F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Present results (3-5 sentences).   </w:t>
      </w:r>
      <w:ins w:id="22" w:author="Andrew Nguyen" w:date="2017-03-18T16:17:00Z">
        <w:r w:rsidR="008E18E3">
          <w:t>1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7D7C573C" w14:textId="348246FC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Tables and figures with legends. </w:t>
      </w:r>
      <w:ins w:id="23" w:author="Andrew Nguyen" w:date="2017-03-18T16:16:00Z">
        <w:r w:rsidR="008E18E3">
          <w:t>0.</w:t>
        </w:r>
        <w:r w:rsidR="00806F65">
          <w:t>5</w:t>
        </w:r>
      </w:ins>
      <w:r w:rsidRPr="0069031F">
        <w:rPr>
          <w:b/>
          <w:bCs/>
        </w:rPr>
        <w:t xml:space="preserve">/1 </w:t>
      </w:r>
      <w:proofErr w:type="spellStart"/>
      <w:r w:rsidRPr="0069031F">
        <w:rPr>
          <w:b/>
          <w:bCs/>
        </w:rPr>
        <w:t>pt</w:t>
      </w:r>
      <w:proofErr w:type="spellEnd"/>
    </w:p>
    <w:p w14:paraId="262BA537" w14:textId="5A991FD7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Interpretation (3-5 sentences). </w:t>
      </w:r>
      <w:ins w:id="24" w:author="Andrew Nguyen" w:date="2017-03-18T16:17:00Z">
        <w:r w:rsidR="00287341">
          <w:t>1.5</w:t>
        </w:r>
      </w:ins>
      <w:r w:rsidRPr="0069031F">
        <w:rPr>
          <w:b/>
          <w:bCs/>
        </w:rPr>
        <w:t xml:space="preserve">/2 </w:t>
      </w:r>
      <w:proofErr w:type="spellStart"/>
      <w:r w:rsidRPr="0069031F">
        <w:rPr>
          <w:b/>
          <w:bCs/>
        </w:rPr>
        <w:t>pt</w:t>
      </w:r>
      <w:proofErr w:type="spellEnd"/>
    </w:p>
    <w:p w14:paraId="736DF1BD" w14:textId="7954FF87" w:rsidR="0069031F" w:rsidRPr="0069031F" w:rsidRDefault="0069031F" w:rsidP="0069031F">
      <w:pPr>
        <w:pStyle w:val="ListParagraph"/>
        <w:numPr>
          <w:ilvl w:val="0"/>
          <w:numId w:val="5"/>
        </w:numPr>
      </w:pPr>
      <w:r w:rsidRPr="0069031F">
        <w:t xml:space="preserve">Critical thinking (2-3 sentences).  What would you do differently?  What would you do next?  </w:t>
      </w:r>
      <w:ins w:id="25" w:author="Andrew Nguyen" w:date="2017-03-18T16:17:00Z">
        <w:r w:rsidR="008E18E3">
          <w:t>2</w:t>
        </w:r>
      </w:ins>
      <w:r w:rsidRPr="0069031F">
        <w:rPr>
          <w:b/>
          <w:bCs/>
        </w:rPr>
        <w:t xml:space="preserve">/2 </w:t>
      </w:r>
      <w:proofErr w:type="spellStart"/>
      <w:r w:rsidRPr="0069031F">
        <w:rPr>
          <w:b/>
          <w:bCs/>
        </w:rPr>
        <w:t>pt</w:t>
      </w:r>
      <w:proofErr w:type="spellEnd"/>
    </w:p>
    <w:p w14:paraId="5BDFD9CB" w14:textId="77777777" w:rsidR="0069031F" w:rsidRPr="0069031F" w:rsidRDefault="0069031F" w:rsidP="0069031F">
      <w:pPr>
        <w:pStyle w:val="ListParagraph"/>
      </w:pPr>
    </w:p>
    <w:p w14:paraId="35B31D95" w14:textId="7949C40F" w:rsidR="0069031F" w:rsidRPr="0069031F" w:rsidRDefault="0069031F" w:rsidP="0069031F">
      <w:pPr>
        <w:pStyle w:val="ListParagraph"/>
        <w:rPr>
          <w:b/>
          <w:bCs/>
        </w:rPr>
      </w:pPr>
      <w:r w:rsidRPr="0069031F">
        <w:rPr>
          <w:b/>
          <w:bCs/>
        </w:rPr>
        <w:t>Total _</w:t>
      </w:r>
      <w:ins w:id="26" w:author="Andrew Nguyen" w:date="2017-03-18T16:17:00Z">
        <w:r w:rsidR="00806F65">
          <w:rPr>
            <w:b/>
            <w:bCs/>
          </w:rPr>
          <w:t>9.</w:t>
        </w:r>
        <w:r w:rsidR="00287341">
          <w:rPr>
            <w:b/>
            <w:bCs/>
          </w:rPr>
          <w:t>0</w:t>
        </w:r>
      </w:ins>
      <w:r w:rsidRPr="0069031F">
        <w:rPr>
          <w:b/>
          <w:bCs/>
        </w:rPr>
        <w:t>_</w:t>
      </w:r>
    </w:p>
    <w:p w14:paraId="3382B8FE" w14:textId="77777777" w:rsidR="0069031F" w:rsidRPr="0069031F" w:rsidRDefault="0069031F" w:rsidP="0069031F">
      <w:pPr>
        <w:pStyle w:val="ListParagraph"/>
      </w:pPr>
      <w:r w:rsidRPr="0069031F">
        <w:t xml:space="preserve">Notes: </w:t>
      </w:r>
    </w:p>
    <w:p w14:paraId="0D66768B" w14:textId="77777777" w:rsidR="0069031F" w:rsidRDefault="0069031F" w:rsidP="00D32A40">
      <w:pPr>
        <w:pStyle w:val="ListParagraph"/>
        <w:ind w:left="0"/>
      </w:pPr>
    </w:p>
    <w:sectPr w:rsidR="0069031F" w:rsidSect="00D32A4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w Nguyen" w:date="2017-03-20T21:59:00Z" w:initials="AN">
    <w:p w14:paraId="0DA3BA83" w14:textId="17A66CEF" w:rsidR="00F84182" w:rsidRDefault="00F84182">
      <w:pPr>
        <w:pStyle w:val="CommentText"/>
      </w:pPr>
      <w:r>
        <w:rPr>
          <w:rStyle w:val="CommentReference"/>
        </w:rPr>
        <w:annotationRef/>
      </w:r>
      <w:r>
        <w:t>Sample size?</w:t>
      </w:r>
    </w:p>
  </w:comment>
  <w:comment w:id="2" w:author="Andrew Nguyen" w:date="2017-03-20T22:00:00Z" w:initials="AN">
    <w:p w14:paraId="0654B39C" w14:textId="6B65C19B" w:rsidR="00A718E7" w:rsidRDefault="00A718E7">
      <w:pPr>
        <w:pStyle w:val="CommentText"/>
      </w:pPr>
      <w:r>
        <w:rPr>
          <w:rStyle w:val="CommentReference"/>
        </w:rPr>
        <w:annotationRef/>
      </w:r>
      <w:r>
        <w:t>Criteria?</w:t>
      </w:r>
    </w:p>
  </w:comment>
  <w:comment w:id="3" w:author="Andrew Nguyen" w:date="2017-03-20T22:00:00Z" w:initials="AN">
    <w:p w14:paraId="24302B75" w14:textId="542CE7B3" w:rsidR="00A56A59" w:rsidRDefault="00A56A59">
      <w:pPr>
        <w:pStyle w:val="CommentText"/>
      </w:pPr>
      <w:r>
        <w:rPr>
          <w:rStyle w:val="CommentReference"/>
        </w:rPr>
        <w:annotationRef/>
      </w:r>
      <w:r>
        <w:t>Can be more precise. Count data were used.</w:t>
      </w:r>
    </w:p>
  </w:comment>
  <w:comment w:id="4" w:author="Andrew Nguyen" w:date="2017-03-20T22:01:00Z" w:initials="AN">
    <w:p w14:paraId="59C19D8F" w14:textId="643C726B" w:rsidR="00A56A59" w:rsidRDefault="00A56A59">
      <w:pPr>
        <w:pStyle w:val="CommentText"/>
      </w:pPr>
      <w:r>
        <w:rPr>
          <w:rStyle w:val="CommentReference"/>
        </w:rPr>
        <w:annotationRef/>
      </w:r>
      <w:r>
        <w:t>What models were explored?</w:t>
      </w:r>
    </w:p>
  </w:comment>
  <w:comment w:id="5" w:author="Andrew Nguyen" w:date="2017-03-18T16:21:00Z" w:initials="AN">
    <w:p w14:paraId="547E7835" w14:textId="45C12019" w:rsidR="00806F65" w:rsidRDefault="00806F65">
      <w:pPr>
        <w:pStyle w:val="CommentText"/>
      </w:pPr>
      <w:r>
        <w:rPr>
          <w:rStyle w:val="CommentReference"/>
        </w:rPr>
        <w:annotationRef/>
      </w:r>
      <w:r>
        <w:t>This is not in your figure</w:t>
      </w:r>
    </w:p>
  </w:comment>
  <w:comment w:id="6" w:author="Andrew Nguyen" w:date="2017-03-21T23:40:00Z" w:initials="AN">
    <w:p w14:paraId="66B35B5D" w14:textId="60B9F828" w:rsidR="009F4E53" w:rsidRDefault="009F4E53">
      <w:pPr>
        <w:pStyle w:val="CommentText"/>
      </w:pPr>
      <w:r>
        <w:rPr>
          <w:rStyle w:val="CommentReference"/>
        </w:rPr>
        <w:annotationRef/>
      </w:r>
      <w:r>
        <w:t>Nice!</w:t>
      </w:r>
    </w:p>
  </w:comment>
  <w:comment w:id="7" w:author="Andrew Nguyen" w:date="2017-03-20T22:03:00Z" w:initials="AN">
    <w:p w14:paraId="3FBD4A2E" w14:textId="74B69238" w:rsidR="00F03C23" w:rsidRDefault="00F03C23">
      <w:pPr>
        <w:pStyle w:val="CommentText"/>
      </w:pPr>
      <w:r>
        <w:rPr>
          <w:rStyle w:val="CommentReference"/>
        </w:rPr>
        <w:annotationRef/>
      </w:r>
      <w:r>
        <w:t xml:space="preserve">Avoid. Saying something is surprising or is interesting loses conciseness. Simply state the result, especially in the results section. </w:t>
      </w:r>
    </w:p>
  </w:comment>
  <w:comment w:id="8" w:author="Andrew Nguyen" w:date="2017-03-20T22:03:00Z" w:initials="AN">
    <w:p w14:paraId="1B1463E9" w14:textId="0211BCCE" w:rsidR="00F03C23" w:rsidRDefault="00F03C23">
      <w:pPr>
        <w:pStyle w:val="CommentText"/>
      </w:pPr>
      <w:r>
        <w:rPr>
          <w:rStyle w:val="CommentReference"/>
        </w:rPr>
        <w:annotationRef/>
      </w:r>
      <w:r>
        <w:t>This is a methods sentence.</w:t>
      </w:r>
    </w:p>
  </w:comment>
  <w:comment w:id="10" w:author="Andrew Nguyen" w:date="2017-03-20T22:04:00Z" w:initials="AN">
    <w:p w14:paraId="146D1E3E" w14:textId="2F20B63A" w:rsidR="00F03C23" w:rsidRDefault="00F03C23">
      <w:pPr>
        <w:pStyle w:val="CommentText"/>
      </w:pPr>
      <w:r>
        <w:rPr>
          <w:rStyle w:val="CommentReference"/>
        </w:rPr>
        <w:annotationRef/>
      </w:r>
      <w:r>
        <w:t>avoid</w:t>
      </w:r>
    </w:p>
  </w:comment>
  <w:comment w:id="11" w:author="Andrew Nguyen" w:date="2017-03-18T16:18:00Z" w:initials="AN">
    <w:p w14:paraId="62EC87F4" w14:textId="431EFE67" w:rsidR="001A3B9E" w:rsidRDefault="001A3B9E">
      <w:pPr>
        <w:pStyle w:val="CommentText"/>
      </w:pPr>
      <w:r>
        <w:rPr>
          <w:rStyle w:val="CommentReference"/>
        </w:rPr>
        <w:annotationRef/>
      </w:r>
      <w:r>
        <w:t>Captions could be more informative. What are the groups that are being compared?</w:t>
      </w:r>
    </w:p>
  </w:comment>
  <w:comment w:id="12" w:author="Andrew Nguyen" w:date="2017-03-18T16:15:00Z" w:initials="AN">
    <w:p w14:paraId="6B4E05EA" w14:textId="306C012A" w:rsidR="00CC37D2" w:rsidRDefault="00CC37D2">
      <w:pPr>
        <w:pStyle w:val="CommentText"/>
      </w:pPr>
      <w:r>
        <w:rPr>
          <w:rStyle w:val="CommentReference"/>
        </w:rPr>
        <w:annotationRef/>
      </w:r>
      <w:r>
        <w:t>Can summarize these R outputs into a table</w:t>
      </w:r>
    </w:p>
  </w:comment>
  <w:comment w:id="15" w:author="Andrew Nguyen" w:date="2017-03-20T22:05:00Z" w:initials="AN">
    <w:p w14:paraId="452694FB" w14:textId="1003D093" w:rsidR="00F03C23" w:rsidRDefault="00F03C23">
      <w:pPr>
        <w:pStyle w:val="CommentText"/>
      </w:pPr>
      <w:r>
        <w:rPr>
          <w:rStyle w:val="CommentReference"/>
        </w:rPr>
        <w:annotationRef/>
      </w:r>
      <w:r>
        <w:t>Ok, so they’re responding to a pathogen potentially, interesting.</w:t>
      </w:r>
    </w:p>
  </w:comment>
  <w:comment w:id="16" w:author="Andrew Nguyen" w:date="2017-03-20T22:06:00Z" w:initials="AN">
    <w:p w14:paraId="7D6544F5" w14:textId="4DC8C73F" w:rsidR="00F03C23" w:rsidRDefault="00F03C23">
      <w:pPr>
        <w:pStyle w:val="CommentText"/>
      </w:pPr>
      <w:r>
        <w:rPr>
          <w:rStyle w:val="CommentReference"/>
        </w:rPr>
        <w:annotationRef/>
      </w:r>
      <w:r>
        <w:t>Avoid questions, instead tell the reader what the data could mean.</w:t>
      </w:r>
    </w:p>
  </w:comment>
  <w:comment w:id="17" w:author="Andrew Nguyen" w:date="2017-03-20T22:06:00Z" w:initials="AN">
    <w:p w14:paraId="2A9099D9" w14:textId="08CB2DE7" w:rsidR="00F03C23" w:rsidRDefault="00F03C23">
      <w:pPr>
        <w:pStyle w:val="CommentText"/>
      </w:pPr>
      <w:r>
        <w:rPr>
          <w:rStyle w:val="CommentReference"/>
        </w:rPr>
        <w:annotationRef/>
      </w:r>
      <w:r>
        <w:t>Nice, how would you test this?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A3BA83" w15:done="0"/>
  <w15:commentEx w15:paraId="0654B39C" w15:done="0"/>
  <w15:commentEx w15:paraId="24302B75" w15:done="0"/>
  <w15:commentEx w15:paraId="59C19D8F" w15:done="0"/>
  <w15:commentEx w15:paraId="547E7835" w15:done="0"/>
  <w15:commentEx w15:paraId="66B35B5D" w15:done="0"/>
  <w15:commentEx w15:paraId="3FBD4A2E" w15:done="0"/>
  <w15:commentEx w15:paraId="1B1463E9" w15:done="0"/>
  <w15:commentEx w15:paraId="146D1E3E" w15:done="0"/>
  <w15:commentEx w15:paraId="62EC87F4" w15:done="0"/>
  <w15:commentEx w15:paraId="6B4E05EA" w15:done="0"/>
  <w15:commentEx w15:paraId="452694FB" w15:done="0"/>
  <w15:commentEx w15:paraId="7D6544F5" w15:done="0"/>
  <w15:commentEx w15:paraId="2A9099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2018E7"/>
    <w:multiLevelType w:val="multilevel"/>
    <w:tmpl w:val="283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E3682"/>
    <w:multiLevelType w:val="multilevel"/>
    <w:tmpl w:val="A22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A6F3F"/>
    <w:multiLevelType w:val="multilevel"/>
    <w:tmpl w:val="202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trackRevision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13D88"/>
    <w:rsid w:val="000276EA"/>
    <w:rsid w:val="0004130B"/>
    <w:rsid w:val="00053BD2"/>
    <w:rsid w:val="000B2C27"/>
    <w:rsid w:val="000D0576"/>
    <w:rsid w:val="000E5BB9"/>
    <w:rsid w:val="000F5A9A"/>
    <w:rsid w:val="00160D08"/>
    <w:rsid w:val="00183E3F"/>
    <w:rsid w:val="00186FA8"/>
    <w:rsid w:val="001A3B9E"/>
    <w:rsid w:val="001B3CC6"/>
    <w:rsid w:val="001B4F3D"/>
    <w:rsid w:val="001C2977"/>
    <w:rsid w:val="00213E2B"/>
    <w:rsid w:val="00231AC7"/>
    <w:rsid w:val="002534C4"/>
    <w:rsid w:val="00257AFE"/>
    <w:rsid w:val="002641CC"/>
    <w:rsid w:val="00283907"/>
    <w:rsid w:val="00287341"/>
    <w:rsid w:val="002A1C0E"/>
    <w:rsid w:val="002D7CAC"/>
    <w:rsid w:val="003251F4"/>
    <w:rsid w:val="0036433F"/>
    <w:rsid w:val="00435389"/>
    <w:rsid w:val="004C0DE4"/>
    <w:rsid w:val="004C3CDB"/>
    <w:rsid w:val="004E049D"/>
    <w:rsid w:val="004F2114"/>
    <w:rsid w:val="005356EF"/>
    <w:rsid w:val="005619FE"/>
    <w:rsid w:val="00584BAA"/>
    <w:rsid w:val="005C6BCB"/>
    <w:rsid w:val="005F5CAF"/>
    <w:rsid w:val="00620EDE"/>
    <w:rsid w:val="0067087C"/>
    <w:rsid w:val="0068555B"/>
    <w:rsid w:val="0069031F"/>
    <w:rsid w:val="006946B8"/>
    <w:rsid w:val="006A669F"/>
    <w:rsid w:val="006C43AA"/>
    <w:rsid w:val="006F6A2E"/>
    <w:rsid w:val="007226D9"/>
    <w:rsid w:val="00734411"/>
    <w:rsid w:val="00767792"/>
    <w:rsid w:val="007756C3"/>
    <w:rsid w:val="00786181"/>
    <w:rsid w:val="007C724B"/>
    <w:rsid w:val="00806F65"/>
    <w:rsid w:val="00826F36"/>
    <w:rsid w:val="00832E3E"/>
    <w:rsid w:val="00851951"/>
    <w:rsid w:val="00882DCF"/>
    <w:rsid w:val="0088478F"/>
    <w:rsid w:val="0089481C"/>
    <w:rsid w:val="008B1504"/>
    <w:rsid w:val="008B6D3C"/>
    <w:rsid w:val="008C780B"/>
    <w:rsid w:val="008D44B1"/>
    <w:rsid w:val="008E18E3"/>
    <w:rsid w:val="008F1B9D"/>
    <w:rsid w:val="00925F40"/>
    <w:rsid w:val="00950576"/>
    <w:rsid w:val="00992C4A"/>
    <w:rsid w:val="009A5436"/>
    <w:rsid w:val="009B2242"/>
    <w:rsid w:val="009B51B0"/>
    <w:rsid w:val="009D07FE"/>
    <w:rsid w:val="009D531F"/>
    <w:rsid w:val="009D7711"/>
    <w:rsid w:val="009F4E53"/>
    <w:rsid w:val="00A17318"/>
    <w:rsid w:val="00A23354"/>
    <w:rsid w:val="00A40DB3"/>
    <w:rsid w:val="00A56A59"/>
    <w:rsid w:val="00A6175B"/>
    <w:rsid w:val="00A623BE"/>
    <w:rsid w:val="00A718E7"/>
    <w:rsid w:val="00AA1F71"/>
    <w:rsid w:val="00AC71EA"/>
    <w:rsid w:val="00AD027A"/>
    <w:rsid w:val="00AE0A3D"/>
    <w:rsid w:val="00AF222F"/>
    <w:rsid w:val="00B2192A"/>
    <w:rsid w:val="00B224CA"/>
    <w:rsid w:val="00B30A65"/>
    <w:rsid w:val="00B33FDA"/>
    <w:rsid w:val="00B3745F"/>
    <w:rsid w:val="00B71AAD"/>
    <w:rsid w:val="00B81075"/>
    <w:rsid w:val="00B84858"/>
    <w:rsid w:val="00C05099"/>
    <w:rsid w:val="00C32856"/>
    <w:rsid w:val="00CA2D68"/>
    <w:rsid w:val="00CA3B27"/>
    <w:rsid w:val="00CA5F8E"/>
    <w:rsid w:val="00CB640D"/>
    <w:rsid w:val="00CC37D2"/>
    <w:rsid w:val="00D061F2"/>
    <w:rsid w:val="00D10FAE"/>
    <w:rsid w:val="00D32A40"/>
    <w:rsid w:val="00D473C5"/>
    <w:rsid w:val="00DB5FBD"/>
    <w:rsid w:val="00E4188F"/>
    <w:rsid w:val="00E845AF"/>
    <w:rsid w:val="00F03C23"/>
    <w:rsid w:val="00F71BA5"/>
    <w:rsid w:val="00F816C3"/>
    <w:rsid w:val="00F81CBB"/>
    <w:rsid w:val="00F84182"/>
    <w:rsid w:val="00FB0189"/>
    <w:rsid w:val="00FC2EAD"/>
    <w:rsid w:val="00FE26B9"/>
    <w:rsid w:val="00FE6A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40D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222F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1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37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7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7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7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7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github.com/rkirstentyler/Ecological-Genomics-PBIO381/blob/master/DESeq_HW2_RKT.Rm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R Kirsten Tyler</cp:lastModifiedBy>
  <cp:revision>2</cp:revision>
  <dcterms:created xsi:type="dcterms:W3CDTF">2017-03-30T17:22:00Z</dcterms:created>
  <dcterms:modified xsi:type="dcterms:W3CDTF">2017-03-30T17:22:00Z</dcterms:modified>
</cp:coreProperties>
</file>